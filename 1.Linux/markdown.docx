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30" w:rsidRPr="00B10730" w:rsidRDefault="00B10730" w:rsidP="00B10730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Markdown</w:t>
      </w: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基本语法</w:t>
      </w:r>
    </w:p>
    <w:p w:rsidR="00B10730" w:rsidRDefault="00B10730" w:rsidP="00B10730">
      <w:pPr>
        <w:widowControl/>
        <w:spacing w:after="3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是一种纯文本格式的标记语言。通过简单的标记语法，它可以使普通文本内容具有一定的格式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是深受技术人员喜爱的文档编写方式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很多著名的网站如</w:t>
      </w:r>
      <w:proofErr w:type="spell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2F2F2F"/>
          <w:kern w:val="0"/>
          <w:sz w:val="24"/>
          <w:szCs w:val="24"/>
        </w:rPr>
        <w:t>都对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有良好的支持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10730" w:rsidRPr="00B10730" w:rsidRDefault="00B10730" w:rsidP="00B10730">
      <w:pPr>
        <w:widowControl/>
        <w:snapToGrid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优点：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、因为是纯文本，所以只要支持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的地方都能获得一样的编辑效果，可以让作者摆脱排版的困扰，专心写作。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、操作简单。比如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编辑时标记</w:t>
      </w:r>
      <w:proofErr w:type="gram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>
        <w:rPr>
          <w:rFonts w:ascii="Arial" w:eastAsia="宋体" w:hAnsi="Arial" w:cs="Arial"/>
          <w:color w:val="2F2F2F"/>
          <w:kern w:val="0"/>
          <w:sz w:val="24"/>
          <w:szCs w:val="24"/>
        </w:rPr>
        <w:t>标题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只需要在标题内容前加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3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、很多编译器支持可以方便转换为网页等格式。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缺点：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、需要记一些语法（当然，是很简单。</w:t>
      </w:r>
      <w:r w:rsidR="00263B10">
        <w:rPr>
          <w:rFonts w:ascii="Arial" w:eastAsia="宋体" w:hAnsi="Arial" w:cs="Arial"/>
          <w:color w:val="2F2F2F"/>
          <w:kern w:val="0"/>
          <w:sz w:val="24"/>
          <w:szCs w:val="24"/>
        </w:rPr>
        <w:t>四十</w:t>
      </w:r>
      <w:bookmarkStart w:id="0" w:name="_GoBack"/>
      <w:bookmarkEnd w:id="0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分钟学会）。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在想要设置为标题的文字前面加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来表示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是一级标题，二个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是二级标题，以此类推。支持六级标题。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注：标准语法一般在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后跟</w:t>
      </w:r>
      <w:proofErr w:type="gramStart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空格再写文字，貌似简书不加空格也行。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这是一级标题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这是二级标题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这是三级标题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这是四级标题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这是五级标题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这是六级标题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效果如下：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这是一级标题</w:t>
      </w:r>
    </w:p>
    <w:p w:rsidR="00B10730" w:rsidRPr="00B10730" w:rsidRDefault="00B10730" w:rsidP="00B10730">
      <w:pPr>
        <w:widowControl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这是二级标题</w:t>
      </w:r>
    </w:p>
    <w:p w:rsidR="00B10730" w:rsidRPr="00B10730" w:rsidRDefault="00B10730" w:rsidP="00B10730">
      <w:pPr>
        <w:widowControl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这是三级标题</w:t>
      </w:r>
    </w:p>
    <w:p w:rsidR="00B10730" w:rsidRPr="00B10730" w:rsidRDefault="00B10730" w:rsidP="00B10730">
      <w:pPr>
        <w:widowControl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这是四级标题</w:t>
      </w:r>
    </w:p>
    <w:p w:rsidR="00B10730" w:rsidRPr="00B10730" w:rsidRDefault="00B10730" w:rsidP="00B10730">
      <w:pPr>
        <w:widowControl/>
        <w:spacing w:after="225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这是五级标题</w:t>
      </w:r>
    </w:p>
    <w:p w:rsidR="00B10730" w:rsidRPr="00B10730" w:rsidRDefault="00B10730" w:rsidP="00B10730">
      <w:pPr>
        <w:widowControl/>
        <w:spacing w:after="225"/>
        <w:jc w:val="left"/>
        <w:outlineLvl w:val="5"/>
        <w:rPr>
          <w:rFonts w:ascii="inherit" w:eastAsia="宋体" w:hAnsi="inherit" w:cs="Arial" w:hint="eastAsia"/>
          <w:b/>
          <w:bCs/>
          <w:color w:val="2F2F2F"/>
          <w:kern w:val="0"/>
          <w:sz w:val="24"/>
          <w:szCs w:val="24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这是六级标题</w: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二、字体</w:t>
      </w:r>
    </w:p>
    <w:p w:rsidR="00B10730" w:rsidRPr="00B10730" w:rsidRDefault="00B10730" w:rsidP="00B10730">
      <w:pPr>
        <w:widowControl/>
        <w:numPr>
          <w:ilvl w:val="0"/>
          <w:numId w:val="2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要加粗的文字左右分别用两个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3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要倾斜的文字左右分别用一个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4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要倾斜和加粗的文字左右分别用三个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5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删除线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要加删除线的文字左右分别用两个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~~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这是倾斜的文字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*`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这是斜体加粗的文字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这是加删除线的文字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这是加粗的文字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这是倾斜的文字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这是斜体加粗的文字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del w:id="1" w:author="Unknown">
        <w:r w:rsidRPr="00B10730">
          <w:rPr>
            <w:rFonts w:ascii="Arial" w:eastAsia="宋体" w:hAnsi="Arial" w:cs="Arial"/>
            <w:color w:val="2F2F2F"/>
            <w:kern w:val="0"/>
            <w:sz w:val="24"/>
            <w:szCs w:val="24"/>
          </w:rPr>
          <w:delText>这是加删除线的文字</w:delText>
        </w:r>
      </w:del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三、引用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在引用的文字前加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即可。引用也可以嵌套，如加两个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n</w:t>
      </w:r>
      <w:proofErr w:type="gramStart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貌似可以一直加下去，但没神马卵用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&gt;&gt;&gt;&gt;&gt;&gt;&gt;&gt;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四、分割线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三个或者三个以上的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都可以。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*****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可以看到，显示效果是一样的。</w: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五、图片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就是显示在图片下面的文字，相当于对图片内容的解释。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是图片的标题，当鼠标移到图片上时显示的内容。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blockchain](https: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//ss0.bdstatic.com/70cFvHSh_Q1YnxGkpoWK1HF6hhy/it/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u=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702257389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1274025419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&amp;fm=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27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&amp;gp=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jpg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区块链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https://upload-images.jianshu.io/upload_images/6860761-fd2f51090a890873.jpg?imageMogr2/auto-orient/strip%7CimageView2/2/w/5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523ADB4" id="矩形 42" o:spid="_x0000_s1026" alt="https://upload-images.jianshu.io/upload_images/6860761-fd2f51090a890873.jpg?imageMogr2/auto-orient/strip%7CimageView2/2/w/55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iOEVKJAMAAEg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proofErr w:type="gramStart"/>
      <w:r w:rsidRPr="00B10730">
        <w:rPr>
          <w:rFonts w:ascii="Arial" w:eastAsia="宋体" w:hAnsi="Arial" w:cs="Arial"/>
          <w:color w:val="969696"/>
          <w:kern w:val="0"/>
          <w:szCs w:val="21"/>
        </w:rPr>
        <w:t>blockchain</w:t>
      </w:r>
      <w:proofErr w:type="spellEnd"/>
      <w:proofErr w:type="gramEnd"/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上传本</w:t>
      </w:r>
      <w:proofErr w:type="gramStart"/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地图片</w:t>
      </w:r>
      <w:proofErr w:type="gramEnd"/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直接点击导航栏的图片标志，选择图片即可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六、超链接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链接名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title"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//jianshu.com)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百度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//baidu.com)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263B1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6" w:tgtFrame="_blank" w:history="1">
        <w:r w:rsidR="00B10730"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简书</w:t>
        </w:r>
      </w:hyperlink>
      <w:r w:rsidR="00B10730"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7" w:tgtFrame="_blank" w:history="1">
        <w:r w:rsidR="00B10730"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</w:t>
        </w:r>
      </w:hyperlink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本身语法不支持链接在新页面中打开，貌似简书做了处理，是可以的。别的平台可能就不行了，如果想要在新页面中打开的话可以用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语言的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标签代替。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链接名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示例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"https://www.jianshu.com/u/1f5ac0cf6a8b"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七、列表</w:t>
      </w:r>
    </w:p>
    <w:p w:rsidR="00B10730" w:rsidRPr="00B10730" w:rsidRDefault="00B10730" w:rsidP="00B10730">
      <w:pPr>
        <w:widowControl/>
        <w:numPr>
          <w:ilvl w:val="0"/>
          <w:numId w:val="6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无序列表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无序列表用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+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任何一种都可以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+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+ 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跟内容之间都要有一个空格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0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有序列表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数字加点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1.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2.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3.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注意：序号跟内容之间要有空格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1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列表嵌套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上一级和下一级之间敲三个空格即可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263B1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八、表格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---|:--:|---: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第二行分割表头和内容。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有一个就行，为了对齐，多加了几个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文字默认居左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两边加：表示文字居中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右边加：表示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文字居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注：原生的语法两边都要用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包起来。此处省略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姓名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技能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排行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--|:--:|--: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刘备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哭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大哥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关羽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打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二哥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张飞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三弟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B10730" w:rsidRPr="00B10730" w:rsidTr="00B1073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刘备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大哥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关羽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二哥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张飞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三弟</w:t>
            </w:r>
          </w:p>
        </w:tc>
      </w:tr>
    </w:tbl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九、代码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单行代码：代码之间分别用一个反引号包起来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代码内容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代码块：代码之间分别用三个反引号包起来，且两边的反引号单独占一行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(```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注：为了防止转译，前后三个反引号处加了小括号，实际是没有的。这里只是用来演示，实际中去掉两边小括号即可。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create</w:t>
      </w:r>
      <w:proofErr w:type="gramEnd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database hero;`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create</w:t>
      </w:r>
      <w:proofErr w:type="gramEnd"/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database hero;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D14482" w:rsidRDefault="00D14482"/>
    <w:sectPr w:rsidR="00D1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114"/>
    <w:multiLevelType w:val="multilevel"/>
    <w:tmpl w:val="DE6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4F0C"/>
    <w:multiLevelType w:val="multilevel"/>
    <w:tmpl w:val="AED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965CD"/>
    <w:multiLevelType w:val="multilevel"/>
    <w:tmpl w:val="4A1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021D7"/>
    <w:multiLevelType w:val="multilevel"/>
    <w:tmpl w:val="C5C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647EB"/>
    <w:multiLevelType w:val="multilevel"/>
    <w:tmpl w:val="A0F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C2990"/>
    <w:multiLevelType w:val="multilevel"/>
    <w:tmpl w:val="715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F6E0D"/>
    <w:multiLevelType w:val="multilevel"/>
    <w:tmpl w:val="652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F22E2"/>
    <w:multiLevelType w:val="multilevel"/>
    <w:tmpl w:val="F4C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3E43FF"/>
    <w:multiLevelType w:val="multilevel"/>
    <w:tmpl w:val="C68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0F7A9F"/>
    <w:multiLevelType w:val="multilevel"/>
    <w:tmpl w:val="EF4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300F82"/>
    <w:multiLevelType w:val="multilevel"/>
    <w:tmpl w:val="230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8B3DEE"/>
    <w:multiLevelType w:val="multilevel"/>
    <w:tmpl w:val="20F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C32B3"/>
    <w:multiLevelType w:val="multilevel"/>
    <w:tmpl w:val="81F0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211A10"/>
    <w:multiLevelType w:val="multilevel"/>
    <w:tmpl w:val="194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AD528B"/>
    <w:multiLevelType w:val="multilevel"/>
    <w:tmpl w:val="DA8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B80E62"/>
    <w:multiLevelType w:val="multilevel"/>
    <w:tmpl w:val="D6B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0"/>
    <w:lvlOverride w:ilvl="1">
      <w:lvl w:ilvl="1">
        <w:numFmt w:val="decimal"/>
        <w:lvlText w:val="%2."/>
        <w:lvlJc w:val="left"/>
      </w:lvl>
    </w:lvlOverride>
  </w:num>
  <w:num w:numId="14">
    <w:abstractNumId w:val="12"/>
  </w:num>
  <w:num w:numId="15">
    <w:abstractNumId w:val="12"/>
    <w:lvlOverride w:ilvl="1">
      <w:lvl w:ilvl="1">
        <w:numFmt w:val="decimal"/>
        <w:lvlText w:val="%2."/>
        <w:lvlJc w:val="left"/>
      </w:lvl>
    </w:lvlOverride>
  </w:num>
  <w:num w:numId="16">
    <w:abstractNumId w:val="1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3F"/>
    <w:rsid w:val="00263B10"/>
    <w:rsid w:val="00535F3F"/>
    <w:rsid w:val="00B10730"/>
    <w:rsid w:val="00D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0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07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07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107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107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07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07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07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107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1073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107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0730"/>
    <w:rPr>
      <w:color w:val="800080"/>
      <w:u w:val="single"/>
    </w:rPr>
  </w:style>
  <w:style w:type="character" w:customStyle="1" w:styleId="menu-text">
    <w:name w:val="menu-text"/>
    <w:basedOn w:val="a0"/>
    <w:rsid w:val="00B1073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073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073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B10730"/>
  </w:style>
  <w:style w:type="character" w:customStyle="1" w:styleId="ad-badge">
    <w:name w:val="ad-badge"/>
    <w:basedOn w:val="a0"/>
    <w:rsid w:val="00B10730"/>
  </w:style>
  <w:style w:type="character" w:customStyle="1" w:styleId="name">
    <w:name w:val="name"/>
    <w:basedOn w:val="a0"/>
    <w:rsid w:val="00B10730"/>
  </w:style>
  <w:style w:type="character" w:customStyle="1" w:styleId="jsd-meta">
    <w:name w:val="jsd-meta"/>
    <w:basedOn w:val="a0"/>
    <w:rsid w:val="00B10730"/>
  </w:style>
  <w:style w:type="character" w:customStyle="1" w:styleId="publish-time">
    <w:name w:val="publish-time"/>
    <w:basedOn w:val="a0"/>
    <w:rsid w:val="00B10730"/>
  </w:style>
  <w:style w:type="character" w:customStyle="1" w:styleId="wordage">
    <w:name w:val="wordage"/>
    <w:basedOn w:val="a0"/>
    <w:rsid w:val="00B10730"/>
  </w:style>
  <w:style w:type="character" w:customStyle="1" w:styleId="views-count">
    <w:name w:val="views-count"/>
    <w:basedOn w:val="a0"/>
    <w:rsid w:val="00B10730"/>
  </w:style>
  <w:style w:type="character" w:customStyle="1" w:styleId="comments-count">
    <w:name w:val="comments-count"/>
    <w:basedOn w:val="a0"/>
    <w:rsid w:val="00B10730"/>
  </w:style>
  <w:style w:type="character" w:customStyle="1" w:styleId="likes-count">
    <w:name w:val="likes-count"/>
    <w:basedOn w:val="a0"/>
    <w:rsid w:val="00B10730"/>
  </w:style>
  <w:style w:type="character" w:customStyle="1" w:styleId="rewards-count">
    <w:name w:val="rewards-count"/>
    <w:basedOn w:val="a0"/>
    <w:rsid w:val="00B10730"/>
  </w:style>
  <w:style w:type="paragraph" w:styleId="a5">
    <w:name w:val="Normal (Web)"/>
    <w:basedOn w:val="a"/>
    <w:uiPriority w:val="99"/>
    <w:semiHidden/>
    <w:unhideWhenUsed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07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0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7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073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10730"/>
  </w:style>
  <w:style w:type="character" w:styleId="a7">
    <w:name w:val="Emphasis"/>
    <w:basedOn w:val="a0"/>
    <w:uiPriority w:val="20"/>
    <w:qFormat/>
    <w:rsid w:val="00B10730"/>
    <w:rPr>
      <w:i/>
      <w:iCs/>
    </w:rPr>
  </w:style>
  <w:style w:type="character" w:customStyle="1" w:styleId="hljs-meta">
    <w:name w:val="hljs-meta"/>
    <w:basedOn w:val="a0"/>
    <w:rsid w:val="00B10730"/>
  </w:style>
  <w:style w:type="character" w:customStyle="1" w:styleId="hljs-string">
    <w:name w:val="hljs-string"/>
    <w:basedOn w:val="a0"/>
    <w:rsid w:val="00B10730"/>
  </w:style>
  <w:style w:type="character" w:customStyle="1" w:styleId="hljs-number">
    <w:name w:val="hljs-number"/>
    <w:basedOn w:val="a0"/>
    <w:rsid w:val="00B10730"/>
  </w:style>
  <w:style w:type="character" w:customStyle="1" w:styleId="hljs-tag">
    <w:name w:val="hljs-tag"/>
    <w:basedOn w:val="a0"/>
    <w:rsid w:val="00B10730"/>
  </w:style>
  <w:style w:type="character" w:customStyle="1" w:styleId="hljs-name">
    <w:name w:val="hljs-name"/>
    <w:basedOn w:val="a0"/>
    <w:rsid w:val="00B10730"/>
  </w:style>
  <w:style w:type="character" w:customStyle="1" w:styleId="hljs-attr">
    <w:name w:val="hljs-attr"/>
    <w:basedOn w:val="a0"/>
    <w:rsid w:val="00B10730"/>
  </w:style>
  <w:style w:type="character" w:customStyle="1" w:styleId="hljs-params">
    <w:name w:val="hljs-params"/>
    <w:basedOn w:val="a0"/>
    <w:rsid w:val="00B10730"/>
  </w:style>
  <w:style w:type="character" w:customStyle="1" w:styleId="hljs-function">
    <w:name w:val="hljs-function"/>
    <w:basedOn w:val="a0"/>
    <w:rsid w:val="00B10730"/>
  </w:style>
  <w:style w:type="character" w:customStyle="1" w:styleId="hljs-keyword">
    <w:name w:val="hljs-keyword"/>
    <w:basedOn w:val="a0"/>
    <w:rsid w:val="00B10730"/>
  </w:style>
  <w:style w:type="character" w:customStyle="1" w:styleId="hljs-title">
    <w:name w:val="hljs-title"/>
    <w:basedOn w:val="a0"/>
    <w:rsid w:val="00B10730"/>
  </w:style>
  <w:style w:type="character" w:customStyle="1" w:styleId="line-warp">
    <w:name w:val="line-warp"/>
    <w:basedOn w:val="a0"/>
    <w:rsid w:val="00B10730"/>
  </w:style>
  <w:style w:type="paragraph" w:customStyle="1" w:styleId="description">
    <w:name w:val="description"/>
    <w:basedOn w:val="a"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0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07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07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107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107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07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07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07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107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1073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107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0730"/>
    <w:rPr>
      <w:color w:val="800080"/>
      <w:u w:val="single"/>
    </w:rPr>
  </w:style>
  <w:style w:type="character" w:customStyle="1" w:styleId="menu-text">
    <w:name w:val="menu-text"/>
    <w:basedOn w:val="a0"/>
    <w:rsid w:val="00B1073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073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073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B10730"/>
  </w:style>
  <w:style w:type="character" w:customStyle="1" w:styleId="ad-badge">
    <w:name w:val="ad-badge"/>
    <w:basedOn w:val="a0"/>
    <w:rsid w:val="00B10730"/>
  </w:style>
  <w:style w:type="character" w:customStyle="1" w:styleId="name">
    <w:name w:val="name"/>
    <w:basedOn w:val="a0"/>
    <w:rsid w:val="00B10730"/>
  </w:style>
  <w:style w:type="character" w:customStyle="1" w:styleId="jsd-meta">
    <w:name w:val="jsd-meta"/>
    <w:basedOn w:val="a0"/>
    <w:rsid w:val="00B10730"/>
  </w:style>
  <w:style w:type="character" w:customStyle="1" w:styleId="publish-time">
    <w:name w:val="publish-time"/>
    <w:basedOn w:val="a0"/>
    <w:rsid w:val="00B10730"/>
  </w:style>
  <w:style w:type="character" w:customStyle="1" w:styleId="wordage">
    <w:name w:val="wordage"/>
    <w:basedOn w:val="a0"/>
    <w:rsid w:val="00B10730"/>
  </w:style>
  <w:style w:type="character" w:customStyle="1" w:styleId="views-count">
    <w:name w:val="views-count"/>
    <w:basedOn w:val="a0"/>
    <w:rsid w:val="00B10730"/>
  </w:style>
  <w:style w:type="character" w:customStyle="1" w:styleId="comments-count">
    <w:name w:val="comments-count"/>
    <w:basedOn w:val="a0"/>
    <w:rsid w:val="00B10730"/>
  </w:style>
  <w:style w:type="character" w:customStyle="1" w:styleId="likes-count">
    <w:name w:val="likes-count"/>
    <w:basedOn w:val="a0"/>
    <w:rsid w:val="00B10730"/>
  </w:style>
  <w:style w:type="character" w:customStyle="1" w:styleId="rewards-count">
    <w:name w:val="rewards-count"/>
    <w:basedOn w:val="a0"/>
    <w:rsid w:val="00B10730"/>
  </w:style>
  <w:style w:type="paragraph" w:styleId="a5">
    <w:name w:val="Normal (Web)"/>
    <w:basedOn w:val="a"/>
    <w:uiPriority w:val="99"/>
    <w:semiHidden/>
    <w:unhideWhenUsed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07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0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7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073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10730"/>
  </w:style>
  <w:style w:type="character" w:styleId="a7">
    <w:name w:val="Emphasis"/>
    <w:basedOn w:val="a0"/>
    <w:uiPriority w:val="20"/>
    <w:qFormat/>
    <w:rsid w:val="00B10730"/>
    <w:rPr>
      <w:i/>
      <w:iCs/>
    </w:rPr>
  </w:style>
  <w:style w:type="character" w:customStyle="1" w:styleId="hljs-meta">
    <w:name w:val="hljs-meta"/>
    <w:basedOn w:val="a0"/>
    <w:rsid w:val="00B10730"/>
  </w:style>
  <w:style w:type="character" w:customStyle="1" w:styleId="hljs-string">
    <w:name w:val="hljs-string"/>
    <w:basedOn w:val="a0"/>
    <w:rsid w:val="00B10730"/>
  </w:style>
  <w:style w:type="character" w:customStyle="1" w:styleId="hljs-number">
    <w:name w:val="hljs-number"/>
    <w:basedOn w:val="a0"/>
    <w:rsid w:val="00B10730"/>
  </w:style>
  <w:style w:type="character" w:customStyle="1" w:styleId="hljs-tag">
    <w:name w:val="hljs-tag"/>
    <w:basedOn w:val="a0"/>
    <w:rsid w:val="00B10730"/>
  </w:style>
  <w:style w:type="character" w:customStyle="1" w:styleId="hljs-name">
    <w:name w:val="hljs-name"/>
    <w:basedOn w:val="a0"/>
    <w:rsid w:val="00B10730"/>
  </w:style>
  <w:style w:type="character" w:customStyle="1" w:styleId="hljs-attr">
    <w:name w:val="hljs-attr"/>
    <w:basedOn w:val="a0"/>
    <w:rsid w:val="00B10730"/>
  </w:style>
  <w:style w:type="character" w:customStyle="1" w:styleId="hljs-params">
    <w:name w:val="hljs-params"/>
    <w:basedOn w:val="a0"/>
    <w:rsid w:val="00B10730"/>
  </w:style>
  <w:style w:type="character" w:customStyle="1" w:styleId="hljs-function">
    <w:name w:val="hljs-function"/>
    <w:basedOn w:val="a0"/>
    <w:rsid w:val="00B10730"/>
  </w:style>
  <w:style w:type="character" w:customStyle="1" w:styleId="hljs-keyword">
    <w:name w:val="hljs-keyword"/>
    <w:basedOn w:val="a0"/>
    <w:rsid w:val="00B10730"/>
  </w:style>
  <w:style w:type="character" w:customStyle="1" w:styleId="hljs-title">
    <w:name w:val="hljs-title"/>
    <w:basedOn w:val="a0"/>
    <w:rsid w:val="00B10730"/>
  </w:style>
  <w:style w:type="character" w:customStyle="1" w:styleId="line-warp">
    <w:name w:val="line-warp"/>
    <w:basedOn w:val="a0"/>
    <w:rsid w:val="00B10730"/>
  </w:style>
  <w:style w:type="paragraph" w:customStyle="1" w:styleId="description">
    <w:name w:val="description"/>
    <w:basedOn w:val="a"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47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201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247">
              <w:marLeft w:val="0"/>
              <w:marRight w:val="-8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888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3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9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719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266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single" w:sz="36" w:space="15" w:color="B4B4B4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05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single" w:sz="36" w:space="15" w:color="B4B4B4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430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single" w:sz="36" w:space="15" w:color="B4B4B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256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single" w:sz="36" w:space="15" w:color="B4B4B4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04780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B4B4B4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5850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B4B4B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5588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B4B4B4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720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B4B4B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277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36" w:space="15" w:color="B4B4B4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96694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2090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7245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625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33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6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659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0256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10317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979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8274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4222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9403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CDCDC"/>
                                <w:left w:val="single" w:sz="6" w:space="11" w:color="DCDCDC"/>
                                <w:bottom w:val="single" w:sz="6" w:space="8" w:color="DCDCDC"/>
                                <w:right w:val="single" w:sz="6" w:space="11" w:color="DCDCDC"/>
                              </w:divBdr>
                            </w:div>
                          </w:divsChild>
                        </w:div>
                        <w:div w:id="25540312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F0F0F0"/>
                                        <w:right w:val="none" w:sz="0" w:space="0" w:color="auto"/>
                                      </w:divBdr>
                                      <w:divsChild>
                                        <w:div w:id="5864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331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53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2761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650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1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9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2604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843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2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6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45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7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0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6723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612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7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09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8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6493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18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0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8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6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0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5930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32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6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103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91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02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0970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3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03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5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42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23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5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9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444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518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4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38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1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7260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5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3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87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896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3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28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0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5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340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294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9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2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4163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9107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8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4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5767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927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64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61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107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39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4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61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575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8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1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9879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78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8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9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3431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523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8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780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38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1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1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217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3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67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80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66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2132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5183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53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02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7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4722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56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8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2564776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17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7716480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745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70860471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9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4159773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227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747250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002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80512848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569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1295394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309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11697495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464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66613028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15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1f5ac0cf6a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Levi</dc:creator>
  <cp:keywords/>
  <dc:description/>
  <cp:lastModifiedBy>Windows 用户</cp:lastModifiedBy>
  <cp:revision>4</cp:revision>
  <dcterms:created xsi:type="dcterms:W3CDTF">2019-05-26T09:46:00Z</dcterms:created>
  <dcterms:modified xsi:type="dcterms:W3CDTF">2020-07-27T01:56:00Z</dcterms:modified>
</cp:coreProperties>
</file>